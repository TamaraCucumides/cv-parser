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22 de. . . . .Mayo de 1989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Dirección: chiloé 1295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Santiago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Fono: ±56983583148.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                                                                          MAIL:    karolina.contrerass@hotmail.com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 EXPERIENCIA LABORAL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144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firstLine="60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BARILOCHE S.A (2010)</w:t>
      </w:r>
    </w:p>
    <w:p w:rsidR="00000000" w:rsidDel="00000000" w:rsidP="00000000" w:rsidRDefault="00000000" w:rsidRPr="00000000" w14:paraId="0000000D">
      <w:pPr>
        <w:spacing w:after="0" w:line="240" w:lineRule="auto"/>
        <w:ind w:left="144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Ayudante de cocina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TAVELLI S.A (2011)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     Ayudante de cocina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BAR Y RESTAURANT  LIGURIA(2011)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   Ayudante de cocina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TAVELLI S.A (2011-2012)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Ayudante de cocina. Cajera y Despacho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EMPORIO LA ROSA (2013-2014)</w:t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Ayudante de cocina 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RESTAURNT PUNTO C (2014)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Ayudante de cocina</w:t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APETTIT’S EXPRESS. (2015-2016)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   Ayudante de cocina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JUAN Y MEDIO RESTAURANT (2017-2019</w:t>
      </w:r>
      <w:del w:author="Karolina Contreras" w:id="0" w:date="2018-02-14T19:37:34Z">
        <w:r w:rsidDel="00000000" w:rsidR="00000000" w:rsidRPr="00000000">
          <w:rPr>
            <w:rFonts w:ascii="Cambria" w:cs="Cambria" w:eastAsia="Cambria" w:hAnsi="Cambria"/>
            <w:b w:val="1"/>
            <w:sz w:val="24"/>
            <w:szCs w:val="24"/>
            <w:rtl w:val="0"/>
          </w:rPr>
          <w:delText xml:space="preserve">)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Ayudante de cocina 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ANTECEDENTES  ACADÉMICOS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Ayudante Contador: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Liceo Técnico Profesional Violeta Parra Sandoval, con dual y  práctica profesional, realizado en la oficina contable Ana Ortega Arias. San Carlos.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Gastronomía Internacional: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Egresada del  Instituto Profesional Inacap, Chillan. Primera práctica realizada en restaurant el platón ubicado en el Mall, Chillán. Segunda práctica Hotel NH ubicado en Providencia, Santiago. 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                                                         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PrChange w:author="Karolina Contreras" w:id="1" w:date="2018-02-14T19:38:24Z">
            <w:rPr>
              <w:rFonts w:ascii="Cambria" w:cs="Cambria" w:eastAsia="Cambria" w:hAnsi="Cambria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